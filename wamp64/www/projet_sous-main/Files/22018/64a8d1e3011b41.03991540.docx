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CF3" w:rsidRPr="00B16E3B" w:rsidRDefault="00F21CF3" w:rsidP="00F21CF3">
      <w:pPr>
        <w:pStyle w:val="Titre"/>
      </w:pPr>
      <w:r>
        <w:t>Excursion</w:t>
      </w:r>
    </w:p>
    <w:p w:rsidR="00F21CF3" w:rsidRDefault="00F21CF3" w:rsidP="00F21CF3">
      <w:r>
        <w:t>Les participants doivent se munir d’un sac à dos contenant :</w:t>
      </w:r>
    </w:p>
    <w:p w:rsidR="00F21CF3" w:rsidRDefault="00F21CF3" w:rsidP="00F21CF3">
      <w:pPr>
        <w:ind w:left="708"/>
      </w:pPr>
      <w:r>
        <w:t>Casse-croûte</w:t>
      </w:r>
    </w:p>
    <w:p w:rsidR="008676D4" w:rsidRDefault="008676D4" w:rsidP="00F21CF3">
      <w:pPr>
        <w:ind w:left="708"/>
      </w:pPr>
      <w:r>
        <w:t>Eau</w:t>
      </w:r>
    </w:p>
    <w:p w:rsidR="006164EB" w:rsidRDefault="006164EB" w:rsidP="00F21CF3">
      <w:pPr>
        <w:ind w:left="708"/>
      </w:pPr>
      <w:r>
        <w:t>Coupe-vent</w:t>
      </w:r>
    </w:p>
    <w:p w:rsidR="00B87EBE" w:rsidRDefault="00B87EBE" w:rsidP="00F21CF3">
      <w:pPr>
        <w:ind w:left="708"/>
      </w:pPr>
      <w:r>
        <w:t>Pull</w:t>
      </w:r>
    </w:p>
    <w:p w:rsidR="00F21CF3" w:rsidRDefault="00F21CF3" w:rsidP="00F21CF3">
      <w:pPr>
        <w:ind w:left="708"/>
      </w:pPr>
      <w:r>
        <w:t>Casquette</w:t>
      </w:r>
    </w:p>
    <w:p w:rsidR="00E066BF" w:rsidRDefault="00E066BF" w:rsidP="00F21CF3">
      <w:pPr>
        <w:ind w:left="708"/>
      </w:pPr>
      <w:r>
        <w:t>Lunettes</w:t>
      </w:r>
    </w:p>
    <w:p w:rsidR="00F21CF3" w:rsidRDefault="00F21CF3" w:rsidP="00F21CF3">
      <w:pPr>
        <w:ind w:left="708"/>
      </w:pPr>
      <w:r>
        <w:t>Crème solaire</w:t>
      </w:r>
    </w:p>
    <w:p w:rsidR="00F21CF3" w:rsidRDefault="00F21CF3" w:rsidP="00F21CF3">
      <w:pPr>
        <w:ind w:left="708"/>
        <w:rPr>
          <w:ins w:id="0" w:author="Juliette" w:date="2018-02-01T10:19:00Z"/>
        </w:rPr>
      </w:pPr>
      <w:r>
        <w:t>Maillot de bain</w:t>
      </w:r>
    </w:p>
    <w:p w:rsidR="00830839" w:rsidRDefault="00830839" w:rsidP="00F21CF3">
      <w:pPr>
        <w:ind w:left="708"/>
      </w:pPr>
      <w:ins w:id="1" w:author="Juliette" w:date="2018-02-01T10:19:00Z">
        <w:r>
          <w:t>Serviett</w:t>
        </w:r>
      </w:ins>
      <w:ins w:id="2" w:author="Juliette" w:date="2018-02-01T10:20:00Z">
        <w:r>
          <w:t>e</w:t>
        </w:r>
      </w:ins>
    </w:p>
    <w:p w:rsidR="00F21CF3" w:rsidRDefault="00F21CF3" w:rsidP="00F21CF3">
      <w:pPr>
        <w:ind w:left="708"/>
      </w:pPr>
      <w:r>
        <w:t>Carte routière</w:t>
      </w:r>
    </w:p>
    <w:p w:rsidR="00F21CF3" w:rsidRDefault="00F21CF3" w:rsidP="00F21CF3">
      <w:pPr>
        <w:ind w:left="708"/>
      </w:pPr>
      <w:r>
        <w:t>Boussole</w:t>
      </w:r>
    </w:p>
    <w:p w:rsidR="00F21CF3" w:rsidDel="00830839" w:rsidRDefault="00F21CF3" w:rsidP="00830839">
      <w:pPr>
        <w:ind w:left="708"/>
        <w:rPr>
          <w:del w:id="3" w:author="Juliette" w:date="2018-02-01T10:20:00Z"/>
        </w:rPr>
      </w:pPr>
      <w:r>
        <w:t>Carte d’identité</w:t>
      </w:r>
    </w:p>
    <w:p w:rsidR="009A70A7" w:rsidRDefault="006164EB" w:rsidP="00830839">
      <w:pPr>
        <w:ind w:left="708"/>
        <w:pPrChange w:id="4" w:author="Juliette" w:date="2018-02-01T10:20:00Z">
          <w:pPr>
            <w:ind w:left="708"/>
          </w:pPr>
        </w:pPrChange>
      </w:pPr>
      <w:del w:id="5" w:author="Juliette" w:date="2018-02-01T10:20:00Z">
        <w:r w:rsidDel="00830839">
          <w:delText>Gomme</w:delText>
        </w:r>
      </w:del>
    </w:p>
    <w:p w:rsidR="00F21CF3" w:rsidRDefault="00F21CF3" w:rsidP="00F21CF3">
      <w:pPr>
        <w:ind w:left="708"/>
      </w:pPr>
      <w:r>
        <w:t>Téléphone</w:t>
      </w:r>
    </w:p>
    <w:p w:rsidR="00F21CF3" w:rsidRDefault="00F21CF3" w:rsidP="00F21CF3">
      <w:pPr>
        <w:ind w:left="708"/>
      </w:pPr>
      <w:r>
        <w:t>Monnaie</w:t>
      </w:r>
    </w:p>
    <w:p w:rsidR="00EE7951" w:rsidRDefault="00EE7951">
      <w:bookmarkStart w:id="6" w:name="_GoBack"/>
      <w:bookmarkEnd w:id="6"/>
    </w:p>
    <w:sectPr w:rsidR="00EE7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ette">
    <w15:presenceInfo w15:providerId="None" w15:userId="Juliet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F3"/>
    <w:rsid w:val="005D17E7"/>
    <w:rsid w:val="006164EB"/>
    <w:rsid w:val="00830839"/>
    <w:rsid w:val="008676D4"/>
    <w:rsid w:val="009A70A7"/>
    <w:rsid w:val="00B87EBE"/>
    <w:rsid w:val="00E066BF"/>
    <w:rsid w:val="00EE7951"/>
    <w:rsid w:val="00F2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228E"/>
  <w15:chartTrackingRefBased/>
  <w15:docId w15:val="{38142C90-4E33-41A7-AE3B-D2C984CE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C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1CF3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vision">
    <w:name w:val="Revision"/>
    <w:hidden/>
    <w:uiPriority w:val="99"/>
    <w:semiHidden/>
    <w:rsid w:val="009A70A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30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0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Gertrude</dc:creator>
  <cp:keywords/>
  <dc:description/>
  <cp:lastModifiedBy>Juliette</cp:lastModifiedBy>
  <cp:revision>2</cp:revision>
  <dcterms:created xsi:type="dcterms:W3CDTF">2018-02-01T09:20:00Z</dcterms:created>
  <dcterms:modified xsi:type="dcterms:W3CDTF">2018-02-01T09:20:00Z</dcterms:modified>
</cp:coreProperties>
</file>